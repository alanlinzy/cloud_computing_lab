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77F5" w14:textId="250192AB" w:rsidR="00D61CD3" w:rsidRPr="00431898" w:rsidRDefault="00431898" w:rsidP="00431898">
      <w:pPr>
        <w:jc w:val="center"/>
        <w:rPr>
          <w:b/>
        </w:rPr>
      </w:pPr>
      <w:r w:rsidRPr="00431898">
        <w:rPr>
          <w:rFonts w:hint="eastAsia"/>
          <w:b/>
        </w:rPr>
        <w:t>Lab</w:t>
      </w:r>
      <w:r w:rsidRPr="00431898">
        <w:rPr>
          <w:b/>
        </w:rPr>
        <w:t xml:space="preserve"> 6</w:t>
      </w:r>
    </w:p>
    <w:p w14:paraId="533218F6" w14:textId="6D43F31C" w:rsidR="00C91A9F" w:rsidRDefault="00431898" w:rsidP="00431898">
      <w:pPr>
        <w:jc w:val="center"/>
      </w:pPr>
      <w:r>
        <w:t>Ziyang Lin     zlin32@jhu.edu</w:t>
      </w:r>
    </w:p>
    <w:p w14:paraId="62D27733" w14:textId="5211CBAD" w:rsidR="00970319" w:rsidRPr="00970319" w:rsidRDefault="00970319" w:rsidP="00970319">
      <w:pPr>
        <w:rPr>
          <w:b/>
        </w:rPr>
      </w:pPr>
      <w:r w:rsidRPr="00970319">
        <w:rPr>
          <w:b/>
        </w:rPr>
        <w:t>Setting-up</w:t>
      </w:r>
    </w:p>
    <w:p w14:paraId="18A72617" w14:textId="106D74C3" w:rsidR="00D61CD3" w:rsidRDefault="00260BAC" w:rsidP="00260BAC">
      <w:pPr>
        <w:pStyle w:val="a3"/>
        <w:numPr>
          <w:ilvl w:val="0"/>
          <w:numId w:val="2"/>
        </w:numPr>
      </w:pPr>
      <w:r>
        <w:t>Create Docker network</w:t>
      </w:r>
    </w:p>
    <w:p w14:paraId="522523F2" w14:textId="603CA9EA" w:rsidR="00260BAC" w:rsidRDefault="00260BAC" w:rsidP="00260BAC">
      <w:pPr>
        <w:pStyle w:val="a3"/>
      </w:pPr>
      <w:r>
        <w:t xml:space="preserve">Command: docker network create </w:t>
      </w:r>
      <w:proofErr w:type="spellStart"/>
      <w:r>
        <w:t>pgnet</w:t>
      </w:r>
      <w:proofErr w:type="spellEnd"/>
    </w:p>
    <w:p w14:paraId="2D658A61" w14:textId="2695A723" w:rsidR="00E6692C" w:rsidRDefault="001A57B0" w:rsidP="00D61CD3">
      <w:r>
        <w:rPr>
          <w:noProof/>
        </w:rPr>
        <w:drawing>
          <wp:inline distT="0" distB="0" distL="0" distR="0" wp14:anchorId="5639A548" wp14:editId="561A166C">
            <wp:extent cx="5274310" cy="306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6F21" w14:textId="68963AAE" w:rsidR="00C91A9F" w:rsidRDefault="00260BAC" w:rsidP="00260BAC">
      <w:pPr>
        <w:pStyle w:val="a3"/>
        <w:numPr>
          <w:ilvl w:val="0"/>
          <w:numId w:val="2"/>
        </w:numPr>
      </w:pPr>
      <w:r>
        <w:t>Create Postgres Container</w:t>
      </w:r>
    </w:p>
    <w:p w14:paraId="6656118E" w14:textId="5EEA9CD3" w:rsidR="00260BAC" w:rsidRDefault="00260BAC" w:rsidP="00260BAC">
      <w:pPr>
        <w:pStyle w:val="a3"/>
        <w:numPr>
          <w:ilvl w:val="1"/>
          <w:numId w:val="2"/>
        </w:numPr>
      </w:pPr>
      <w:r>
        <w:t>Pull the Postgres image from repositories.</w:t>
      </w:r>
    </w:p>
    <w:p w14:paraId="469861BE" w14:textId="614D1473" w:rsidR="00260BAC" w:rsidRDefault="00260BAC" w:rsidP="00260BAC">
      <w:pPr>
        <w:pStyle w:val="a3"/>
        <w:ind w:left="1080"/>
      </w:pPr>
      <w:r>
        <w:t xml:space="preserve">Command: docker pull </w:t>
      </w:r>
      <w:proofErr w:type="spellStart"/>
      <w:r>
        <w:t>postgres</w:t>
      </w:r>
      <w:proofErr w:type="spellEnd"/>
    </w:p>
    <w:p w14:paraId="22F1CC78" w14:textId="6A9DD130" w:rsidR="00C91A9F" w:rsidRDefault="001A57B0" w:rsidP="00D61CD3">
      <w:r>
        <w:rPr>
          <w:noProof/>
        </w:rPr>
        <w:drawing>
          <wp:inline distT="0" distB="0" distL="0" distR="0" wp14:anchorId="436F205D" wp14:editId="7AEF9718">
            <wp:extent cx="5274310" cy="22110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125D" w14:textId="43684FDB" w:rsidR="00260BAC" w:rsidRDefault="00260BAC" w:rsidP="00260BAC">
      <w:pPr>
        <w:pStyle w:val="a3"/>
        <w:numPr>
          <w:ilvl w:val="1"/>
          <w:numId w:val="2"/>
        </w:numPr>
      </w:pPr>
      <w:r>
        <w:t>Run container</w:t>
      </w:r>
      <w:r>
        <w:t xml:space="preserve"> </w:t>
      </w:r>
      <w:r>
        <w:t>using</w:t>
      </w:r>
      <w:r>
        <w:t xml:space="preserve"> Postgres imag</w:t>
      </w:r>
      <w:r>
        <w:t>e</w:t>
      </w:r>
      <w:r>
        <w:t>.</w:t>
      </w:r>
      <w:r>
        <w:t xml:space="preserve"> Connect it to the network </w:t>
      </w:r>
      <w:proofErr w:type="spellStart"/>
      <w:r>
        <w:t>pgnet</w:t>
      </w:r>
      <w:proofErr w:type="spellEnd"/>
    </w:p>
    <w:p w14:paraId="01513FB6" w14:textId="2D57DC2F" w:rsidR="00260BAC" w:rsidRDefault="00260BAC" w:rsidP="00260BAC">
      <w:pPr>
        <w:pStyle w:val="a3"/>
        <w:ind w:left="1080"/>
      </w:pPr>
      <w:r>
        <w:t xml:space="preserve">Command: docker </w:t>
      </w:r>
      <w:r>
        <w:t xml:space="preserve">run –network </w:t>
      </w:r>
      <w:proofErr w:type="spellStart"/>
      <w:r>
        <w:t>pgnet</w:t>
      </w:r>
      <w:proofErr w:type="spellEnd"/>
      <w:r>
        <w:t xml:space="preserve"> –name pg1 \</w:t>
      </w:r>
    </w:p>
    <w:p w14:paraId="5570EB6C" w14:textId="0C5B2097" w:rsidR="006625AC" w:rsidRDefault="00260BAC" w:rsidP="00260BAC">
      <w:pPr>
        <w:pStyle w:val="a3"/>
        <w:ind w:left="1080"/>
      </w:pPr>
      <w:r>
        <w:t xml:space="preserve">-e POSTGRES_PASSWORD=secret -d </w:t>
      </w:r>
      <w:proofErr w:type="spellStart"/>
      <w:r>
        <w:t>postgres</w:t>
      </w:r>
      <w:proofErr w:type="spellEnd"/>
    </w:p>
    <w:p w14:paraId="19C7AA79" w14:textId="13C114A4" w:rsidR="006625AC" w:rsidRDefault="001A57B0" w:rsidP="00D61CD3">
      <w:r>
        <w:rPr>
          <w:noProof/>
        </w:rPr>
        <w:drawing>
          <wp:inline distT="0" distB="0" distL="0" distR="0" wp14:anchorId="71419970" wp14:editId="03BAB1A1">
            <wp:extent cx="5274310" cy="3822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E1A7" w14:textId="77777777" w:rsidR="00260BAC" w:rsidRDefault="00260BAC" w:rsidP="00D61CD3">
      <w:pPr>
        <w:pStyle w:val="a3"/>
        <w:numPr>
          <w:ilvl w:val="0"/>
          <w:numId w:val="2"/>
        </w:numPr>
      </w:pPr>
      <w:r>
        <w:t xml:space="preserve">Init Postgres Container </w:t>
      </w:r>
    </w:p>
    <w:p w14:paraId="139E2FA9" w14:textId="16B34922" w:rsidR="00A100C9" w:rsidRDefault="00260BAC" w:rsidP="00260BAC">
      <w:pPr>
        <w:pStyle w:val="a3"/>
        <w:numPr>
          <w:ilvl w:val="1"/>
          <w:numId w:val="2"/>
        </w:numPr>
      </w:pPr>
      <w:r>
        <w:t xml:space="preserve">Find the IP address of </w:t>
      </w:r>
      <w:proofErr w:type="spellStart"/>
      <w:r>
        <w:t>postgres</w:t>
      </w:r>
      <w:proofErr w:type="spellEnd"/>
      <w:r>
        <w:t xml:space="preserve"> database in container.</w:t>
      </w:r>
    </w:p>
    <w:p w14:paraId="69804BD4" w14:textId="77777777" w:rsidR="00260BAC" w:rsidRDefault="00260BAC" w:rsidP="00260BAC">
      <w:pPr>
        <w:pStyle w:val="a3"/>
        <w:ind w:left="1080"/>
      </w:pPr>
      <w:r>
        <w:t>Command: docker container inspect pg1 \</w:t>
      </w:r>
    </w:p>
    <w:p w14:paraId="43EDD939" w14:textId="5625216E" w:rsidR="00260BAC" w:rsidRDefault="00260BAC" w:rsidP="00260BAC">
      <w:pPr>
        <w:pStyle w:val="a3"/>
        <w:ind w:left="1080"/>
      </w:pPr>
      <w:r>
        <w:t>-f ‘{</w:t>
      </w:r>
      <w:proofErr w:type="gramStart"/>
      <w:r>
        <w:t>{.</w:t>
      </w:r>
      <w:proofErr w:type="spellStart"/>
      <w:r>
        <w:t>NetworkSettings.Networks</w:t>
      </w:r>
      <w:proofErr w:type="gramEnd"/>
      <w:r>
        <w:t>.pgnet.IPAddress</w:t>
      </w:r>
      <w:proofErr w:type="spellEnd"/>
      <w:r>
        <w:t>}}’</w:t>
      </w:r>
    </w:p>
    <w:p w14:paraId="41311588" w14:textId="4DEF0230" w:rsidR="00040C5A" w:rsidRDefault="00040C5A" w:rsidP="00D61CD3">
      <w:r>
        <w:rPr>
          <w:noProof/>
        </w:rPr>
        <w:drawing>
          <wp:inline distT="0" distB="0" distL="0" distR="0" wp14:anchorId="6533CC9E" wp14:editId="11EA60D4">
            <wp:extent cx="5274310" cy="36639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2955" w14:textId="3A954F68" w:rsidR="00A100C9" w:rsidRDefault="00260BAC" w:rsidP="00260BAC">
      <w:pPr>
        <w:ind w:firstLine="720"/>
      </w:pPr>
      <w:r>
        <w:t xml:space="preserve">3.2 Use </w:t>
      </w:r>
      <w:proofErr w:type="spellStart"/>
      <w:r>
        <w:t>init.sql</w:t>
      </w:r>
      <w:proofErr w:type="spellEnd"/>
      <w:r>
        <w:t xml:space="preserve"> to build table in database.</w:t>
      </w:r>
    </w:p>
    <w:p w14:paraId="13FE5D4B" w14:textId="430DBD9A" w:rsidR="00A100C9" w:rsidRDefault="001A57B0" w:rsidP="00D61CD3">
      <w:r w:rsidRPr="001A57B0">
        <w:rPr>
          <w:noProof/>
        </w:rPr>
        <w:drawing>
          <wp:inline distT="0" distB="0" distL="0" distR="0" wp14:anchorId="012F8B53" wp14:editId="5F11CC99">
            <wp:extent cx="5274310" cy="6826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2D3E" w14:textId="17DC951C" w:rsidR="004E76AB" w:rsidRDefault="004E76AB" w:rsidP="00D61CD3"/>
    <w:p w14:paraId="0451114B" w14:textId="35110D9D" w:rsidR="00260BAC" w:rsidRDefault="00260BAC" w:rsidP="00D61CD3"/>
    <w:p w14:paraId="3F713E8D" w14:textId="77777777" w:rsidR="00970319" w:rsidRDefault="00260BAC" w:rsidP="00970319">
      <w:pPr>
        <w:ind w:firstLine="720"/>
      </w:pPr>
      <w:r>
        <w:t>3.</w:t>
      </w:r>
      <w:r>
        <w:t>3</w:t>
      </w:r>
      <w:r>
        <w:t xml:space="preserve"> Use </w:t>
      </w:r>
      <w:proofErr w:type="spellStart"/>
      <w:r>
        <w:t>init.sql</w:t>
      </w:r>
      <w:proofErr w:type="spellEnd"/>
      <w:r>
        <w:t xml:space="preserve"> to </w:t>
      </w:r>
      <w:r>
        <w:t>initialize</w:t>
      </w:r>
      <w:r>
        <w:t xml:space="preserve"> database</w:t>
      </w:r>
      <w:r w:rsidR="00970319">
        <w:t>.</w:t>
      </w:r>
    </w:p>
    <w:p w14:paraId="6824BC7D" w14:textId="77777777" w:rsidR="00970319" w:rsidRDefault="00260BAC" w:rsidP="00970319">
      <w:pPr>
        <w:ind w:left="360" w:firstLine="720"/>
      </w:pPr>
      <w:r>
        <w:t xml:space="preserve">Command: </w:t>
      </w:r>
      <w:r w:rsidR="00970319">
        <w:t xml:space="preserve">Get-Content </w:t>
      </w:r>
      <w:proofErr w:type="spellStart"/>
      <w:r w:rsidR="00970319">
        <w:t>init.sql</w:t>
      </w:r>
      <w:proofErr w:type="spellEnd"/>
      <w:r w:rsidR="00970319">
        <w:t xml:space="preserve"> | docker run -it –rm –network </w:t>
      </w:r>
      <w:proofErr w:type="spellStart"/>
      <w:r w:rsidR="00970319">
        <w:t>pgnet</w:t>
      </w:r>
      <w:proofErr w:type="spellEnd"/>
      <w:r w:rsidR="00970319">
        <w:t xml:space="preserve"> \</w:t>
      </w:r>
    </w:p>
    <w:p w14:paraId="0C65AB56" w14:textId="19726E61" w:rsidR="00970319" w:rsidRDefault="00970319" w:rsidP="00970319">
      <w:pPr>
        <w:ind w:left="360" w:firstLine="720"/>
      </w:pPr>
      <w:r>
        <w:t xml:space="preserve">-e PGPASSWORD=secret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-h 172.18.0.3 -U </w:t>
      </w:r>
      <w:proofErr w:type="spellStart"/>
      <w:r>
        <w:t>postgres</w:t>
      </w:r>
      <w:proofErr w:type="spellEnd"/>
    </w:p>
    <w:p w14:paraId="3D86C82D" w14:textId="122DAE7D" w:rsidR="00260BAC" w:rsidRDefault="00970319" w:rsidP="00970319">
      <w:pPr>
        <w:ind w:left="360" w:firstLine="720"/>
      </w:pPr>
      <w:r>
        <w:t xml:space="preserve">But I got </w:t>
      </w:r>
      <w:r>
        <w:t>an ‘Input device is not a TTY’ error.</w:t>
      </w:r>
    </w:p>
    <w:p w14:paraId="4E026B30" w14:textId="3976E287" w:rsidR="00040C5A" w:rsidRDefault="00040C5A" w:rsidP="00D61CD3">
      <w:r>
        <w:rPr>
          <w:noProof/>
        </w:rPr>
        <w:drawing>
          <wp:inline distT="0" distB="0" distL="0" distR="0" wp14:anchorId="20DD3A33" wp14:editId="58E38BEC">
            <wp:extent cx="5274310" cy="6845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B4D9" w14:textId="566C8A0A" w:rsidR="00970319" w:rsidRDefault="00970319" w:rsidP="00970319">
      <w:pPr>
        <w:ind w:left="360" w:firstLine="720"/>
      </w:pPr>
      <w:r>
        <w:t xml:space="preserve">Command: Get-Content </w:t>
      </w:r>
      <w:proofErr w:type="spellStart"/>
      <w:r>
        <w:t>init.sql</w:t>
      </w:r>
      <w:proofErr w:type="spellEnd"/>
      <w:r>
        <w:t xml:space="preserve"> | docker run -</w:t>
      </w:r>
      <w:proofErr w:type="spellStart"/>
      <w:r>
        <w:t>i</w:t>
      </w:r>
      <w:proofErr w:type="spellEnd"/>
      <w:r>
        <w:t xml:space="preserve"> –rm –network </w:t>
      </w:r>
      <w:proofErr w:type="spellStart"/>
      <w:r>
        <w:t>pgnet</w:t>
      </w:r>
      <w:proofErr w:type="spellEnd"/>
      <w:r>
        <w:t xml:space="preserve"> \</w:t>
      </w:r>
    </w:p>
    <w:p w14:paraId="4852CD03" w14:textId="77777777" w:rsidR="00970319" w:rsidRDefault="00970319" w:rsidP="00970319">
      <w:pPr>
        <w:ind w:left="360" w:firstLine="720"/>
      </w:pPr>
      <w:r>
        <w:t xml:space="preserve">-e PGPASSWORD=secret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-h 172.18.0.3 -U </w:t>
      </w:r>
      <w:proofErr w:type="spellStart"/>
      <w:r>
        <w:t>postgres</w:t>
      </w:r>
      <w:proofErr w:type="spellEnd"/>
    </w:p>
    <w:p w14:paraId="389EBC5C" w14:textId="73285B7B" w:rsidR="00682C52" w:rsidRDefault="00970319" w:rsidP="00970319">
      <w:pPr>
        <w:ind w:left="360" w:firstLine="720"/>
      </w:pPr>
      <w:r>
        <w:t>Using -</w:t>
      </w:r>
      <w:proofErr w:type="spellStart"/>
      <w:r>
        <w:t>i</w:t>
      </w:r>
      <w:proofErr w:type="spellEnd"/>
      <w:r>
        <w:t xml:space="preserve"> can work.</w:t>
      </w:r>
    </w:p>
    <w:p w14:paraId="24315362" w14:textId="4B0792FC" w:rsidR="00040C5A" w:rsidRDefault="00040C5A" w:rsidP="00D61CD3">
      <w:r>
        <w:rPr>
          <w:noProof/>
        </w:rPr>
        <w:drawing>
          <wp:inline distT="0" distB="0" distL="0" distR="0" wp14:anchorId="71DD050D" wp14:editId="63D7A7F3">
            <wp:extent cx="5274310" cy="6096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B5C5" w14:textId="77777777" w:rsidR="00970319" w:rsidRPr="00970319" w:rsidRDefault="00970319" w:rsidP="00D61CD3">
      <w:pPr>
        <w:rPr>
          <w:b/>
        </w:rPr>
      </w:pPr>
    </w:p>
    <w:p w14:paraId="445589BD" w14:textId="252DE8AD" w:rsidR="00AD7576" w:rsidRPr="00970319" w:rsidRDefault="00970319" w:rsidP="00970319">
      <w:pPr>
        <w:rPr>
          <w:b/>
        </w:rPr>
      </w:pPr>
      <w:r w:rsidRPr="00970319">
        <w:rPr>
          <w:b/>
        </w:rPr>
        <w:t xml:space="preserve">Create </w:t>
      </w:r>
      <w:proofErr w:type="spellStart"/>
      <w:r w:rsidRPr="00970319">
        <w:rPr>
          <w:b/>
        </w:rPr>
        <w:t>sevice</w:t>
      </w:r>
      <w:proofErr w:type="spellEnd"/>
      <w:r w:rsidRPr="00970319">
        <w:rPr>
          <w:b/>
        </w:rPr>
        <w:t xml:space="preserve"> Container</w:t>
      </w:r>
    </w:p>
    <w:p w14:paraId="2FE886C6" w14:textId="6300370E" w:rsidR="00A372B1" w:rsidRDefault="00970319" w:rsidP="00970319">
      <w:pPr>
        <w:pStyle w:val="a3"/>
        <w:numPr>
          <w:ilvl w:val="0"/>
          <w:numId w:val="4"/>
        </w:numPr>
      </w:pPr>
      <w:r>
        <w:t>Package requirements</w:t>
      </w:r>
    </w:p>
    <w:p w14:paraId="03FEDA0F" w14:textId="4D04DFF7" w:rsidR="00970319" w:rsidRDefault="00970319" w:rsidP="00970319">
      <w:pPr>
        <w:pStyle w:val="a3"/>
      </w:pPr>
      <w:r>
        <w:t xml:space="preserve">I wrote my web application by using Python and Flask. And </w:t>
      </w:r>
      <w:r w:rsidR="00267E34">
        <w:t xml:space="preserve">I need to install Flask for creating application, psycopg2 for working with </w:t>
      </w:r>
      <w:proofErr w:type="spellStart"/>
      <w:r w:rsidR="00267E34">
        <w:t>postgresql</w:t>
      </w:r>
      <w:proofErr w:type="spellEnd"/>
      <w:r w:rsidR="00267E34">
        <w:t xml:space="preserve"> database, and </w:t>
      </w:r>
      <w:proofErr w:type="spellStart"/>
      <w:r w:rsidR="00267E34" w:rsidRPr="00267E34">
        <w:t>pyhocon</w:t>
      </w:r>
      <w:proofErr w:type="spellEnd"/>
      <w:r w:rsidR="00267E34">
        <w:t xml:space="preserve"> to handle environment variables.</w:t>
      </w:r>
    </w:p>
    <w:p w14:paraId="5D1DE5BC" w14:textId="2451E30D" w:rsidR="00267E34" w:rsidRDefault="00267E34" w:rsidP="00267E34">
      <w:pPr>
        <w:pStyle w:val="a3"/>
        <w:numPr>
          <w:ilvl w:val="0"/>
          <w:numId w:val="4"/>
        </w:numPr>
      </w:pPr>
      <w:r>
        <w:t>Environment Variables</w:t>
      </w:r>
    </w:p>
    <w:p w14:paraId="74803433" w14:textId="52650CF0" w:rsidR="00267E34" w:rsidRDefault="00267E34" w:rsidP="00267E34">
      <w:pPr>
        <w:pStyle w:val="a3"/>
      </w:pPr>
      <w:r>
        <w:t xml:space="preserve">I defined all configuration variables in environment variables. And setting the variables in </w:t>
      </w:r>
      <w:proofErr w:type="spellStart"/>
      <w:r>
        <w:t>db.conf</w:t>
      </w:r>
      <w:proofErr w:type="spellEnd"/>
      <w:r>
        <w:t xml:space="preserve"> file, which will be loaded in application.</w:t>
      </w:r>
    </w:p>
    <w:p w14:paraId="00F6B4B4" w14:textId="2AC3773E" w:rsidR="00040C5A" w:rsidRDefault="00040C5A" w:rsidP="00D61CD3">
      <w:r>
        <w:rPr>
          <w:noProof/>
        </w:rPr>
        <w:drawing>
          <wp:inline distT="0" distB="0" distL="0" distR="0" wp14:anchorId="27C25579" wp14:editId="319387EB">
            <wp:extent cx="5274310" cy="11842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0D27" w14:textId="1D173031" w:rsidR="00A372B1" w:rsidRDefault="00267E34" w:rsidP="00267E34">
      <w:pPr>
        <w:pStyle w:val="a3"/>
        <w:numPr>
          <w:ilvl w:val="0"/>
          <w:numId w:val="4"/>
        </w:numPr>
      </w:pPr>
      <w:r>
        <w:t>Code Files</w:t>
      </w:r>
    </w:p>
    <w:p w14:paraId="1DA09342" w14:textId="662F9BA2" w:rsidR="00267E34" w:rsidRDefault="00267E34" w:rsidP="00267E34">
      <w:pPr>
        <w:pStyle w:val="a3"/>
      </w:pPr>
      <w:r>
        <w:t>I wrote application file in main.py and HTML file in index.html</w:t>
      </w:r>
    </w:p>
    <w:p w14:paraId="4B7292E8" w14:textId="77777777" w:rsidR="00267E34" w:rsidRDefault="00267E34" w:rsidP="00267E34">
      <w:pPr>
        <w:pStyle w:val="a3"/>
      </w:pPr>
    </w:p>
    <w:p w14:paraId="7EB0C6F8" w14:textId="6AB08EE7" w:rsidR="005F606F" w:rsidRDefault="00267E34" w:rsidP="00D61CD3">
      <w:pPr>
        <w:pStyle w:val="a3"/>
        <w:numPr>
          <w:ilvl w:val="0"/>
          <w:numId w:val="4"/>
        </w:numPr>
      </w:pPr>
      <w:r>
        <w:t xml:space="preserve">Then I built my container using </w:t>
      </w:r>
      <w:proofErr w:type="spellStart"/>
      <w:r>
        <w:t>Dockerfile</w:t>
      </w:r>
      <w:proofErr w:type="spellEnd"/>
      <w:r>
        <w:rPr>
          <w:rFonts w:hint="eastAsia"/>
        </w:rPr>
        <w:t>.</w:t>
      </w:r>
    </w:p>
    <w:p w14:paraId="12671447" w14:textId="6A77F9E7" w:rsidR="00267E34" w:rsidRDefault="00267E34" w:rsidP="00267E34">
      <w:pPr>
        <w:pStyle w:val="a3"/>
      </w:pPr>
      <w:r>
        <w:t xml:space="preserve">Command: docker build -t </w:t>
      </w:r>
      <w:proofErr w:type="spellStart"/>
      <w:proofErr w:type="gramStart"/>
      <w:r>
        <w:t>pathcount</w:t>
      </w:r>
      <w:proofErr w:type="spellEnd"/>
      <w:r>
        <w:t xml:space="preserve"> .</w:t>
      </w:r>
      <w:proofErr w:type="gramEnd"/>
    </w:p>
    <w:p w14:paraId="17BB0F4D" w14:textId="77777777" w:rsidR="00267E34" w:rsidRDefault="00267E34" w:rsidP="00267E34">
      <w:pPr>
        <w:pStyle w:val="a3"/>
      </w:pPr>
    </w:p>
    <w:p w14:paraId="13F7BD16" w14:textId="695F7038" w:rsidR="00A372B1" w:rsidRDefault="00A372B1" w:rsidP="00D61CD3"/>
    <w:p w14:paraId="550443C6" w14:textId="77777777" w:rsidR="00A372B1" w:rsidRDefault="00A372B1" w:rsidP="00D61CD3"/>
    <w:p w14:paraId="088144C8" w14:textId="58AA9BFF" w:rsidR="00A372B1" w:rsidRDefault="00A372B1" w:rsidP="00D61CD3"/>
    <w:p w14:paraId="4FE21FCB" w14:textId="7E46C487" w:rsidR="00A372B1" w:rsidRDefault="00DF3D05" w:rsidP="00D61CD3">
      <w:r>
        <w:rPr>
          <w:noProof/>
        </w:rPr>
        <w:drawing>
          <wp:inline distT="0" distB="0" distL="0" distR="0" wp14:anchorId="1BE7032C" wp14:editId="17062CFA">
            <wp:extent cx="5274310" cy="13188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3288" w14:textId="4E1B3C01" w:rsidR="00765D0E" w:rsidRDefault="00DF3D05" w:rsidP="00D61CD3">
      <w:r>
        <w:rPr>
          <w:noProof/>
        </w:rPr>
        <w:drawing>
          <wp:inline distT="0" distB="0" distL="0" distR="0" wp14:anchorId="4B0D315E" wp14:editId="33DFB292">
            <wp:extent cx="5274310" cy="3022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CC22" w14:textId="4D8BEED8" w:rsidR="00267E34" w:rsidRDefault="00267E34" w:rsidP="00267E34">
      <w:pPr>
        <w:pStyle w:val="a3"/>
        <w:numPr>
          <w:ilvl w:val="0"/>
          <w:numId w:val="4"/>
        </w:numPr>
      </w:pPr>
      <w:r>
        <w:t xml:space="preserve">Then ran service container </w:t>
      </w:r>
      <w:r w:rsidR="007325E0">
        <w:t>in port 10080.</w:t>
      </w:r>
    </w:p>
    <w:p w14:paraId="5158ACDB" w14:textId="779AE386" w:rsidR="007325E0" w:rsidRDefault="007325E0" w:rsidP="007325E0">
      <w:pPr>
        <w:pStyle w:val="a3"/>
      </w:pPr>
      <w:r>
        <w:t xml:space="preserve">Command: docker run -it --name=pc_container0 –network </w:t>
      </w:r>
      <w:proofErr w:type="spellStart"/>
      <w:r>
        <w:t>pgnet</w:t>
      </w:r>
      <w:proofErr w:type="spellEnd"/>
      <w:r>
        <w:t xml:space="preserve"> -p 10080:8080 </w:t>
      </w:r>
      <w:proofErr w:type="spellStart"/>
      <w:r>
        <w:t>pathcount</w:t>
      </w:r>
      <w:proofErr w:type="spellEnd"/>
    </w:p>
    <w:p w14:paraId="28AE008B" w14:textId="0C177BB3" w:rsidR="002C352C" w:rsidRDefault="006E331B" w:rsidP="00D61CD3">
      <w:r>
        <w:rPr>
          <w:noProof/>
        </w:rPr>
        <w:drawing>
          <wp:inline distT="0" distB="0" distL="0" distR="0" wp14:anchorId="7FA0FFD1" wp14:editId="24F733B3">
            <wp:extent cx="5274310" cy="982345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4AC8" w14:textId="3BC9EB66" w:rsidR="007325E0" w:rsidRDefault="007325E0" w:rsidP="007325E0">
      <w:pPr>
        <w:pStyle w:val="a3"/>
        <w:numPr>
          <w:ilvl w:val="0"/>
          <w:numId w:val="4"/>
        </w:numPr>
      </w:pPr>
      <w:r>
        <w:t xml:space="preserve">Finally, go to localhost:10080 on browser and the page show like this.  </w:t>
      </w:r>
    </w:p>
    <w:p w14:paraId="2338896E" w14:textId="711AE724" w:rsidR="002C352C" w:rsidRDefault="002C352C" w:rsidP="00D61CD3">
      <w:pPr>
        <w:rPr>
          <w:ins w:id="0" w:author="Ziyang Lin" w:date="2020-11-01T22:08:00Z"/>
        </w:rPr>
      </w:pPr>
      <w:r>
        <w:rPr>
          <w:noProof/>
        </w:rPr>
        <w:drawing>
          <wp:inline distT="0" distB="0" distL="0" distR="0" wp14:anchorId="3022415F" wp14:editId="009D670E">
            <wp:extent cx="5274310" cy="16268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358F" w14:textId="58CEACA5" w:rsidR="00D61CD3" w:rsidRPr="007325E0" w:rsidRDefault="007325E0" w:rsidP="00D61CD3">
      <w:pPr>
        <w:rPr>
          <w:b/>
        </w:rPr>
      </w:pPr>
      <w:r w:rsidRPr="007325E0">
        <w:rPr>
          <w:b/>
        </w:rPr>
        <w:t>Q</w:t>
      </w:r>
      <w:r w:rsidR="00D61CD3" w:rsidRPr="007325E0">
        <w:rPr>
          <w:b/>
        </w:rPr>
        <w:t>uestions</w:t>
      </w:r>
    </w:p>
    <w:p w14:paraId="04CABA8B" w14:textId="0BC22B0F" w:rsidR="00D61CD3" w:rsidRPr="007325E0" w:rsidRDefault="00D61CD3" w:rsidP="00D61CD3">
      <w:pPr>
        <w:pStyle w:val="a3"/>
        <w:numPr>
          <w:ilvl w:val="0"/>
          <w:numId w:val="1"/>
        </w:numPr>
        <w:rPr>
          <w:b/>
        </w:rPr>
      </w:pPr>
      <w:r w:rsidRPr="007325E0">
        <w:rPr>
          <w:b/>
        </w:rPr>
        <w:t>Why did we create a special network instead of exposing the host network?</w:t>
      </w:r>
    </w:p>
    <w:p w14:paraId="32FA8E41" w14:textId="52C69D6F" w:rsidR="007325E0" w:rsidRPr="007325E0" w:rsidRDefault="007325E0" w:rsidP="007325E0">
      <w:pPr>
        <w:pStyle w:val="a3"/>
      </w:pPr>
      <w:r w:rsidRPr="007325E0">
        <w:t>It can isolate the database from host network, which can ensure data security.</w:t>
      </w:r>
    </w:p>
    <w:p w14:paraId="70632941" w14:textId="28929C8B" w:rsidR="00D61CD3" w:rsidRDefault="00D61CD3" w:rsidP="00D61CD3">
      <w:pPr>
        <w:pStyle w:val="a3"/>
        <w:numPr>
          <w:ilvl w:val="0"/>
          <w:numId w:val="1"/>
        </w:numPr>
        <w:rPr>
          <w:b/>
        </w:rPr>
      </w:pPr>
      <w:r w:rsidRPr="007325E0">
        <w:rPr>
          <w:b/>
        </w:rPr>
        <w:t>Why didn’t we use exposed ports everywhere (that they exist)?</w:t>
      </w:r>
    </w:p>
    <w:p w14:paraId="1B8C4595" w14:textId="26E04479" w:rsidR="007325E0" w:rsidRPr="007325E0" w:rsidRDefault="007953BB" w:rsidP="007325E0">
      <w:pPr>
        <w:pStyle w:val="a3"/>
      </w:pPr>
      <w:r>
        <w:t xml:space="preserve">It </w:t>
      </w:r>
      <w:proofErr w:type="gramStart"/>
      <w:r>
        <w:t>use</w:t>
      </w:r>
      <w:proofErr w:type="gramEnd"/>
      <w:r>
        <w:t xml:space="preserve"> </w:t>
      </w:r>
      <w:r w:rsidR="003D4369">
        <w:t xml:space="preserve">docker bridge network to isolate the database in </w:t>
      </w:r>
      <w:proofErr w:type="spellStart"/>
      <w:r w:rsidR="003D4369">
        <w:t>postgres</w:t>
      </w:r>
      <w:proofErr w:type="spellEnd"/>
      <w:r w:rsidR="003D4369">
        <w:t xml:space="preserve"> container. If we use exposed ports, the database may be exposed in outside attacks.</w:t>
      </w:r>
    </w:p>
    <w:p w14:paraId="57B264AF" w14:textId="768CD050" w:rsidR="007325E0" w:rsidRDefault="00D61CD3" w:rsidP="007325E0">
      <w:pPr>
        <w:pStyle w:val="a3"/>
        <w:numPr>
          <w:ilvl w:val="0"/>
          <w:numId w:val="1"/>
        </w:numPr>
        <w:rPr>
          <w:b/>
        </w:rPr>
      </w:pPr>
      <w:r w:rsidRPr="007325E0">
        <w:rPr>
          <w:b/>
        </w:rPr>
        <w:t>What could happen if you didn’t use SQL parameters, but relied on string formatting for setting the path in your queries?</w:t>
      </w:r>
    </w:p>
    <w:p w14:paraId="13209729" w14:textId="1132290A" w:rsidR="007325E0" w:rsidRPr="007325E0" w:rsidRDefault="007325E0" w:rsidP="007325E0">
      <w:pPr>
        <w:ind w:left="720"/>
      </w:pPr>
      <w:r w:rsidRPr="007325E0">
        <w:t xml:space="preserve">The </w:t>
      </w:r>
      <w:r>
        <w:t>application will be easily attacked by SQL injection attacks.</w:t>
      </w:r>
    </w:p>
    <w:p w14:paraId="5BB42839" w14:textId="03353FED" w:rsidR="00D61CD3" w:rsidRDefault="00D61CD3" w:rsidP="00D61CD3">
      <w:pPr>
        <w:pStyle w:val="a3"/>
        <w:numPr>
          <w:ilvl w:val="0"/>
          <w:numId w:val="1"/>
        </w:numPr>
        <w:rPr>
          <w:b/>
        </w:rPr>
      </w:pPr>
      <w:r w:rsidRPr="007325E0">
        <w:rPr>
          <w:b/>
        </w:rPr>
        <w:lastRenderedPageBreak/>
        <w:t>Why is that particularly important in this setup? What makes those parameters potentially dangerous?</w:t>
      </w:r>
    </w:p>
    <w:p w14:paraId="2CE21F98" w14:textId="48C0FCF0" w:rsidR="007325E0" w:rsidRPr="003D4369" w:rsidRDefault="003D4369" w:rsidP="007325E0">
      <w:pPr>
        <w:pStyle w:val="a3"/>
      </w:pPr>
      <w:r>
        <w:t xml:space="preserve">The parameters didn’t be filtered and checked when running the container. </w:t>
      </w:r>
      <w:proofErr w:type="gramStart"/>
      <w:r>
        <w:t>So</w:t>
      </w:r>
      <w:proofErr w:type="gramEnd"/>
      <w:r>
        <w:t xml:space="preserve"> there are potential threats that parameter can be used in injection attacks.</w:t>
      </w:r>
    </w:p>
    <w:p w14:paraId="2977EE92" w14:textId="79E2E269" w:rsidR="00D61CD3" w:rsidRDefault="00D61CD3" w:rsidP="00D61CD3">
      <w:pPr>
        <w:pStyle w:val="a3"/>
        <w:numPr>
          <w:ilvl w:val="0"/>
          <w:numId w:val="1"/>
        </w:numPr>
        <w:rPr>
          <w:b/>
        </w:rPr>
      </w:pPr>
      <w:r w:rsidRPr="007325E0">
        <w:rPr>
          <w:b/>
        </w:rPr>
        <w:t>The bridge network we define only works on a single host. What would you have to do to make these containers talk to each other if they were running on different host machines?</w:t>
      </w:r>
    </w:p>
    <w:p w14:paraId="06EF0E6F" w14:textId="33E86BB2" w:rsidR="007325E0" w:rsidRPr="003D4369" w:rsidRDefault="003D4369" w:rsidP="007325E0">
      <w:pPr>
        <w:pStyle w:val="a3"/>
      </w:pPr>
      <w:r>
        <w:t>If the containers are running on different host machines, I would use the host network like I did in this lab.</w:t>
      </w:r>
    </w:p>
    <w:p w14:paraId="1014BEF9" w14:textId="77777777" w:rsidR="007325E0" w:rsidRPr="007325E0" w:rsidRDefault="007325E0" w:rsidP="007325E0">
      <w:pPr>
        <w:pStyle w:val="a3"/>
      </w:pPr>
    </w:p>
    <w:p w14:paraId="5141D22F" w14:textId="074539DB" w:rsidR="00937F1F" w:rsidRDefault="00D61CD3" w:rsidP="00D61CD3">
      <w:pPr>
        <w:pStyle w:val="a3"/>
        <w:numPr>
          <w:ilvl w:val="0"/>
          <w:numId w:val="1"/>
        </w:numPr>
        <w:rPr>
          <w:b/>
        </w:rPr>
      </w:pPr>
      <w:r w:rsidRPr="007325E0">
        <w:rPr>
          <w:b/>
        </w:rPr>
        <w:t>What parts of this did you wish were simpler? Which parts seemed unnecessarily difficult?</w:t>
      </w:r>
    </w:p>
    <w:p w14:paraId="011241A6" w14:textId="77777777" w:rsidR="00675F6C" w:rsidRDefault="00675F6C" w:rsidP="007325E0">
      <w:pPr>
        <w:pStyle w:val="a3"/>
      </w:pPr>
      <w:r>
        <w:t xml:space="preserve">The most difficult things I met in this lab is that I firstly tried to set up the container in VirtualBox, however I didn’t </w:t>
      </w:r>
      <w:proofErr w:type="gramStart"/>
      <w:r>
        <w:t>left</w:t>
      </w:r>
      <w:proofErr w:type="gramEnd"/>
      <w:r>
        <w:t xml:space="preserve"> enough disk space for this lab. </w:t>
      </w:r>
      <w:proofErr w:type="gramStart"/>
      <w:r>
        <w:t>So</w:t>
      </w:r>
      <w:proofErr w:type="gramEnd"/>
      <w:r>
        <w:t xml:space="preserve"> I have to delete file but still no enough space. I hope if possible we can put the space requirements in the lab document, then I will not waste so much time. And the </w:t>
      </w:r>
    </w:p>
    <w:p w14:paraId="05C94667" w14:textId="6959B8B6" w:rsidR="007325E0" w:rsidRPr="007325E0" w:rsidRDefault="00675F6C" w:rsidP="007325E0">
      <w:pPr>
        <w:pStyle w:val="a3"/>
      </w:pPr>
      <w:r>
        <w:t xml:space="preserve">-it </w:t>
      </w:r>
      <w:proofErr w:type="gramStart"/>
      <w:r>
        <w:t>stuff</w:t>
      </w:r>
      <w:proofErr w:type="gramEnd"/>
      <w:r>
        <w:t xml:space="preserve"> in instrument couldn’t use in lab. I think that is unnecessarily difficult.</w:t>
      </w:r>
      <w:bookmarkStart w:id="1" w:name="_GoBack"/>
      <w:bookmarkEnd w:id="1"/>
    </w:p>
    <w:sectPr w:rsidR="007325E0" w:rsidRPr="007325E0" w:rsidSect="00640F1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3CBD5" w14:textId="77777777" w:rsidR="00353AD2" w:rsidRDefault="00353AD2" w:rsidP="0093517D">
      <w:pPr>
        <w:spacing w:after="0" w:line="240" w:lineRule="auto"/>
      </w:pPr>
      <w:r>
        <w:separator/>
      </w:r>
    </w:p>
  </w:endnote>
  <w:endnote w:type="continuationSeparator" w:id="0">
    <w:p w14:paraId="24CEFFAC" w14:textId="77777777" w:rsidR="00353AD2" w:rsidRDefault="00353AD2" w:rsidP="0093517D">
      <w:pPr>
        <w:spacing w:after="0" w:line="240" w:lineRule="auto"/>
      </w:pPr>
      <w:r>
        <w:continuationSeparator/>
      </w:r>
    </w:p>
  </w:endnote>
  <w:endnote w:type="continuationNotice" w:id="1">
    <w:p w14:paraId="2D4BBD18" w14:textId="77777777" w:rsidR="00353AD2" w:rsidRDefault="00353A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4474B" w14:textId="77777777" w:rsidR="0093517D" w:rsidRDefault="009351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43640" w14:textId="77777777" w:rsidR="00353AD2" w:rsidRDefault="00353AD2" w:rsidP="0093517D">
      <w:pPr>
        <w:spacing w:after="0" w:line="240" w:lineRule="auto"/>
      </w:pPr>
      <w:r>
        <w:separator/>
      </w:r>
    </w:p>
  </w:footnote>
  <w:footnote w:type="continuationSeparator" w:id="0">
    <w:p w14:paraId="5648885B" w14:textId="77777777" w:rsidR="00353AD2" w:rsidRDefault="00353AD2" w:rsidP="0093517D">
      <w:pPr>
        <w:spacing w:after="0" w:line="240" w:lineRule="auto"/>
      </w:pPr>
      <w:r>
        <w:continuationSeparator/>
      </w:r>
    </w:p>
  </w:footnote>
  <w:footnote w:type="continuationNotice" w:id="1">
    <w:p w14:paraId="27C483E1" w14:textId="77777777" w:rsidR="00353AD2" w:rsidRDefault="00353A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C3D8D" w14:textId="77777777" w:rsidR="0093517D" w:rsidRDefault="0093517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40D5"/>
    <w:multiLevelType w:val="multilevel"/>
    <w:tmpl w:val="D31C6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F6C7483"/>
    <w:multiLevelType w:val="hybridMultilevel"/>
    <w:tmpl w:val="52A4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479DD"/>
    <w:multiLevelType w:val="hybridMultilevel"/>
    <w:tmpl w:val="F5A4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E02D7"/>
    <w:multiLevelType w:val="multilevel"/>
    <w:tmpl w:val="D31C6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iyang Lin">
    <w15:presenceInfo w15:providerId="None" w15:userId="Ziyang 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MjAwMjQxNzMzNbdU0lEKTi0uzszPAykwqgUAjtFPbCwAAAA="/>
  </w:docVars>
  <w:rsids>
    <w:rsidRoot w:val="00287865"/>
    <w:rsid w:val="00010D87"/>
    <w:rsid w:val="00040C5A"/>
    <w:rsid w:val="000552B7"/>
    <w:rsid w:val="001A57B0"/>
    <w:rsid w:val="00251686"/>
    <w:rsid w:val="00260BAC"/>
    <w:rsid w:val="00267E34"/>
    <w:rsid w:val="00287865"/>
    <w:rsid w:val="002C352C"/>
    <w:rsid w:val="00353AD2"/>
    <w:rsid w:val="003D4369"/>
    <w:rsid w:val="0042033B"/>
    <w:rsid w:val="00431898"/>
    <w:rsid w:val="004E76AB"/>
    <w:rsid w:val="005F606F"/>
    <w:rsid w:val="00640F14"/>
    <w:rsid w:val="006625AC"/>
    <w:rsid w:val="00675F6C"/>
    <w:rsid w:val="00682C52"/>
    <w:rsid w:val="006E331B"/>
    <w:rsid w:val="007325E0"/>
    <w:rsid w:val="00751D79"/>
    <w:rsid w:val="00765D0E"/>
    <w:rsid w:val="007953BB"/>
    <w:rsid w:val="0093517D"/>
    <w:rsid w:val="00937F1F"/>
    <w:rsid w:val="00970319"/>
    <w:rsid w:val="00A100C9"/>
    <w:rsid w:val="00A372B1"/>
    <w:rsid w:val="00AD7576"/>
    <w:rsid w:val="00C91A9F"/>
    <w:rsid w:val="00D61CD3"/>
    <w:rsid w:val="00DF3D05"/>
    <w:rsid w:val="00E36F6B"/>
    <w:rsid w:val="00E6692C"/>
    <w:rsid w:val="00EB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CDD8"/>
  <w15:chartTrackingRefBased/>
  <w15:docId w15:val="{E7CB6B9A-B854-40CD-A2E0-CD15B056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51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3517D"/>
  </w:style>
  <w:style w:type="paragraph" w:styleId="a6">
    <w:name w:val="footer"/>
    <w:basedOn w:val="a"/>
    <w:link w:val="a7"/>
    <w:uiPriority w:val="99"/>
    <w:unhideWhenUsed/>
    <w:rsid w:val="009351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3517D"/>
  </w:style>
  <w:style w:type="paragraph" w:styleId="a8">
    <w:name w:val="Revision"/>
    <w:hidden/>
    <w:uiPriority w:val="99"/>
    <w:semiHidden/>
    <w:rsid w:val="0093517D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93517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3517D"/>
    <w:rPr>
      <w:rFonts w:ascii="Microsoft YaHei UI" w:eastAsia="Microsoft YaHei UI"/>
      <w:sz w:val="18"/>
      <w:szCs w:val="18"/>
    </w:rPr>
  </w:style>
  <w:style w:type="character" w:styleId="ab">
    <w:name w:val="Hyperlink"/>
    <w:basedOn w:val="a0"/>
    <w:uiPriority w:val="99"/>
    <w:unhideWhenUsed/>
    <w:rsid w:val="0097031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70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4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Lin</dc:creator>
  <cp:keywords/>
  <dc:description/>
  <cp:lastModifiedBy>Ziyang Lin</cp:lastModifiedBy>
  <cp:revision>6</cp:revision>
  <dcterms:created xsi:type="dcterms:W3CDTF">2020-10-30T08:26:00Z</dcterms:created>
  <dcterms:modified xsi:type="dcterms:W3CDTF">2020-11-02T10:17:00Z</dcterms:modified>
</cp:coreProperties>
</file>